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94" w:rsidRPr="00FD692B" w:rsidRDefault="00006794" w:rsidP="00006794">
      <w:pPr>
        <w:rPr>
          <w:rFonts w:ascii="Trebuchet MS" w:hAnsi="Trebuchet MS"/>
          <w:b/>
          <w:bCs/>
        </w:rPr>
      </w:pPr>
      <w:r w:rsidRPr="00FD692B">
        <w:rPr>
          <w:rFonts w:ascii="Trebuchet MS" w:hAnsi="Trebuchet MS"/>
          <w:b/>
          <w:bCs/>
        </w:rPr>
        <w:t>Trace the ou</w:t>
      </w:r>
      <w:r>
        <w:rPr>
          <w:rFonts w:ascii="Trebuchet MS" w:hAnsi="Trebuchet MS"/>
          <w:b/>
          <w:bCs/>
        </w:rPr>
        <w:t>tput of the following programs</w:t>
      </w:r>
    </w:p>
    <w:p w:rsidR="00006794" w:rsidRDefault="00006794" w:rsidP="00006794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[</w:t>
      </w:r>
      <w:r w:rsidRPr="00BD4CF2">
        <w:rPr>
          <w:rFonts w:ascii="Trebuchet MS" w:hAnsi="Trebuchet MS"/>
          <w:b/>
          <w:bCs/>
          <w:color w:val="FF6600"/>
        </w:rPr>
        <w:t xml:space="preserve">In the following tasks first trace the output of the code by hand then save-&gt;compile-&gt;run it in Dr. Java to verify your </w:t>
      </w:r>
      <w:r>
        <w:rPr>
          <w:rFonts w:ascii="Trebuchet MS" w:hAnsi="Trebuchet MS"/>
          <w:b/>
          <w:bCs/>
          <w:color w:val="FF6600"/>
        </w:rPr>
        <w:t>answers</w:t>
      </w:r>
      <w:r>
        <w:rPr>
          <w:rFonts w:ascii="Trebuchet MS" w:hAnsi="Trebuchet MS"/>
          <w:b/>
          <w:bCs/>
        </w:rPr>
        <w:t>]</w:t>
      </w:r>
    </w:p>
    <w:p w:rsidR="00006794" w:rsidRDefault="00006794" w:rsidP="00006794">
      <w:pPr>
        <w:rPr>
          <w:rFonts w:ascii="Trebuchet MS" w:hAnsi="Trebuchet MS"/>
          <w:b/>
          <w:bCs/>
        </w:rPr>
      </w:pPr>
    </w:p>
    <w:p w:rsidR="00006794" w:rsidRPr="00FD692B" w:rsidRDefault="00006794" w:rsidP="00006794">
      <w:pPr>
        <w:rPr>
          <w:rFonts w:ascii="Trebuchet MS" w:hAnsi="Trebuchet MS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75"/>
        <w:tblGridChange w:id="0">
          <w:tblGrid>
            <w:gridCol w:w="481"/>
            <w:gridCol w:w="8375"/>
          </w:tblGrid>
        </w:tblGridChange>
      </w:tblGrid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Q1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{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5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0, y =0;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6</w:t>
            </w:r>
          </w:p>
        </w:tc>
        <w:tc>
          <w:tcPr>
            <w:tcW w:w="8375" w:type="dxa"/>
          </w:tcPr>
          <w:p w:rsidR="00006794" w:rsidRPr="009452EF" w:rsidRDefault="00CD24D2" w:rsidP="00CD24D2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nt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0;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7</w:t>
            </w:r>
          </w:p>
        </w:tc>
        <w:tc>
          <w:tcPr>
            <w:tcW w:w="8375" w:type="dxa"/>
          </w:tcPr>
          <w:p w:rsidR="00006794" w:rsidRPr="001658C1" w:rsidRDefault="00193E8E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2"/>
                <w:szCs w:val="22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-77.5pt;margin-top:103.6pt;width:194.05pt;height:0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" strokeweight="3.25pt">
                  <v:stroke endarrow="block"/>
                </v:shape>
              </w:pict>
            </w:r>
            <w:r w:rsidR="00006794"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while (x &lt; 10){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y = x - 3;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y = 40;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8375" w:type="dxa"/>
          </w:tcPr>
          <w:p w:rsidR="00006794" w:rsidRPr="001658C1" w:rsidRDefault="00193E8E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2"/>
                <w:szCs w:val="22"/>
                <w:highlight w:val="green"/>
              </w:rPr>
              <w:pict>
                <v:shape id="Straight Arrow Connector 1" o:spid="_x0000_s1027" type="#_x0000_t32" style="position:absolute;margin-left:-23.35pt;margin-top:65.5pt;width:117.65pt;height:0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">
                  <v:stroke endarrow="block"/>
                </v:shape>
              </w:pict>
            </w:r>
            <w:r w:rsidR="00006794"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while (y &gt; 22){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11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cya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if ((sum &gt; 30) &amp;&amp; (sum &lt; 40))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12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cya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  sum = sum + x * 2 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13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lightGray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else if ((sum &gt; 40) &amp;&amp; (sum &lt; 50))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14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lightGray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  sum = sum + x * 3;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15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highlight w:val="red"/>
              </w:rPr>
            </w:pPr>
            <w:r w:rsidRPr="001658C1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 else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16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highlight w:val="red"/>
              </w:rPr>
            </w:pPr>
            <w:r w:rsidRPr="001658C1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   sum = sum + 23;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17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System.out.println(sum);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18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 y = y - 10;</w:t>
            </w:r>
          </w:p>
        </w:tc>
      </w:tr>
      <w:tr w:rsidR="00006794" w:rsidRPr="009452EF" w:rsidTr="00006794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  <w:tblPrExChange w:id="1" w:author="mkaonain" w:date="2012-02-14T17:11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Ex>
          </w:tblPrExChange>
        </w:tblPrEx>
        <w:trPr>
          <w:trHeight w:val="314"/>
          <w:jc w:val="center"/>
          <w:trPrChange w:id="2" w:author="mkaonain" w:date="2012-02-14T17:11:00Z">
            <w:trPr>
              <w:trHeight w:val="485"/>
              <w:jc w:val="center"/>
            </w:trPr>
          </w:trPrChange>
        </w:trPr>
        <w:tc>
          <w:tcPr>
            <w:tcW w:w="481" w:type="dxa"/>
            <w:tcPrChange w:id="3" w:author="mkaonain" w:date="2012-02-14T17:11:00Z">
              <w:tcPr>
                <w:tcW w:w="481" w:type="dxa"/>
              </w:tcPr>
            </w:tcPrChange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19</w:t>
            </w:r>
          </w:p>
        </w:tc>
        <w:tc>
          <w:tcPr>
            <w:tcW w:w="8375" w:type="dxa"/>
            <w:tcPrChange w:id="4" w:author="mkaonain" w:date="2012-02-14T17:11:00Z">
              <w:tcPr>
                <w:tcW w:w="8375" w:type="dxa"/>
              </w:tcPr>
            </w:tcPrChange>
          </w:tcPr>
          <w:p w:rsidR="00006794" w:rsidRDefault="00006794" w:rsidP="00006794">
            <w:pPr>
              <w:pStyle w:val="Header"/>
              <w:rPr>
                <w:del w:id="5" w:author="mkaonain" w:date="2012-02-14T17:11:00Z"/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}</w:t>
            </w:r>
          </w:p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x += 2;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p w:rsidR="00006794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8028"/>
      </w:tblGrid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Q2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006794" w:rsidRPr="009452EF" w:rsidRDefault="00C83D81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nt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= 0, j = 0, k = 15;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5){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test = "--&gt;";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j = --k;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845FCB">
              <w:rPr>
                <w:rFonts w:ascii="Courier New" w:hAnsi="Courier New" w:cs="Courier New"/>
                <w:b/>
                <w:bCs/>
                <w:sz w:val="22"/>
                <w:szCs w:val="22"/>
                <w:highlight w:val="darkCyan"/>
              </w:rPr>
              <w:t xml:space="preserve">      while (j &gt; 10 ){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test = i + j + test + i + j;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System.out.println(test);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845FCB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j--;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845FCB">
              <w:rPr>
                <w:rFonts w:ascii="Courier New" w:hAnsi="Courier New" w:cs="Courier New"/>
                <w:b/>
                <w:bCs/>
                <w:sz w:val="22"/>
                <w:szCs w:val="22"/>
                <w:highlight w:val="darkCyan"/>
              </w:rPr>
              <w:t xml:space="preserve">  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i++;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p w:rsidR="00006794" w:rsidRDefault="00006794" w:rsidP="00006794"/>
    <w:p w:rsidR="00006794" w:rsidRDefault="00006794" w:rsidP="00006794"/>
    <w:p w:rsidR="00006794" w:rsidRDefault="00006794" w:rsidP="00006794"/>
    <w:p w:rsidR="00006794" w:rsidRDefault="00006794" w:rsidP="00006794"/>
    <w:p w:rsidR="00006794" w:rsidRPr="00F50F9C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28"/>
      </w:tblGrid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lastRenderedPageBreak/>
              <w:t>1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public class Q3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{  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3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public static void main(String args[])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4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5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int x = 0, y =0;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6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int sum = 0;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7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while (x &lt; 10){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8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y = x - 3;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9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while (y &lt; 3){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sum = (sum % 2) + x - y * 2 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System.out.println(sum);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12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y = y + 1;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13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14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if (x &gt; 5){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15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x++;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16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}else{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17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x += 2;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18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19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20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21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}</w:t>
            </w:r>
          </w:p>
        </w:tc>
      </w:tr>
    </w:tbl>
    <w:p w:rsidR="00006794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88"/>
      </w:tblGrid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Q4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 x = 0, i =0, sum = 0;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= 1;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2;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0;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20){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x + i;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sum = sum + x + 1;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System.out.println(sum);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if (x &gt; 5)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+= 2;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e</w:t>
            </w: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lse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+= 3;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i;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System.out.println(sum);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8028"/>
      </w:tblGrid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Q5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inti = 0, j = 0, k = 15;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test = "--&gt;";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5){ 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--k;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 10 ){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test = i + j + "--&gt;" + test;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System.out.println(test);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14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i++;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0" w:type="auto"/>
        <w:tblInd w:w="985" w:type="dxa"/>
        <w:tblLook w:val="01E0" w:firstRow="1" w:lastRow="1" w:firstColumn="1" w:lastColumn="1" w:noHBand="0" w:noVBand="0"/>
      </w:tblPr>
      <w:tblGrid>
        <w:gridCol w:w="522"/>
        <w:gridCol w:w="8100"/>
      </w:tblGrid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public class Q6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{  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public static void main(String args[])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{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int x = 0, p =0, sum = 0;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p = 1;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x = 2;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double q;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0;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while (p &lt; 10){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q =  x + p-(sum+5/3)/3.0%2 ;  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sum = sum + (x++) + (int)q;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if (x &gt; 5)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4/2;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else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3%1;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}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sum + p;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}</w:t>
            </w:r>
          </w:p>
        </w:tc>
      </w:tr>
      <w:tr w:rsidR="00006794" w:rsidRPr="002462C5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75"/>
      </w:tblGrid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public class Q</w:t>
            </w: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bookmarkStart w:id="6" w:name="_Hlk255208980"/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test = 1;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j = 0, k = 100;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while (k &gt; 0){   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while (j &lt; k ){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test = k - j + 21;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System.out.println(1 + test</w:t>
            </w:r>
            <w:r w:rsidRPr="00327B5D">
              <w:rPr>
                <w:rFonts w:ascii="Courier New" w:hAnsi="Courier New" w:cs="Courier New"/>
                <w:b/>
                <w:bCs/>
              </w:rPr>
              <w:t>);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j+=10;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k-=10;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bookmarkEnd w:id="6"/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Default="00006794" w:rsidP="00006794"/>
    <w:p w:rsidR="00006794" w:rsidRDefault="00006794" w:rsidP="00006794">
      <w:pPr>
        <w:rPr>
          <w:b/>
        </w:rPr>
      </w:pPr>
    </w:p>
    <w:p w:rsidR="00006794" w:rsidRPr="008B6820" w:rsidRDefault="00006794" w:rsidP="00006794">
      <w:pPr>
        <w:rPr>
          <w:b/>
        </w:rPr>
      </w:pPr>
    </w:p>
    <w:tbl>
      <w:tblPr>
        <w:tblW w:w="7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7130"/>
      </w:tblGrid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public class Q</w:t>
            </w: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test = 1;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j = 0, k = 100;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while (k &gt; 0){   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while (j &lt; k ){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test = k - j + 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327B5D">
              <w:rPr>
                <w:rFonts w:ascii="Courier New" w:hAnsi="Courier New" w:cs="Courier New"/>
                <w:b/>
                <w:bCs/>
              </w:rPr>
              <w:t>1;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System.out.println(1 + test / 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327B5D">
              <w:rPr>
                <w:rFonts w:ascii="Courier New" w:hAnsi="Courier New" w:cs="Courier New"/>
                <w:b/>
                <w:bCs/>
              </w:rPr>
              <w:t xml:space="preserve"> +"1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  <w:r w:rsidRPr="00327B5D">
              <w:rPr>
                <w:rFonts w:ascii="Courier New" w:hAnsi="Courier New" w:cs="Courier New"/>
                <w:b/>
                <w:bCs/>
              </w:rPr>
              <w:t>");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j+=10;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k-=10;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8B6820" w:rsidRDefault="00006794" w:rsidP="00006794">
      <w:pPr>
        <w:rPr>
          <w:b/>
        </w:rPr>
      </w:pPr>
    </w:p>
    <w:tbl>
      <w:tblPr>
        <w:tblW w:w="7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858"/>
      </w:tblGrid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public class Q9</w:t>
            </w:r>
            <w:r w:rsidRPr="0062399C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int x = 0;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int y = 0;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int sum = 0;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double p;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while(x &lt;</w:t>
            </w:r>
            <w:r>
              <w:rPr>
                <w:rFonts w:ascii="Courier New" w:hAnsi="Courier New" w:cs="Courier New"/>
                <w:b/>
                <w:bCs/>
              </w:rPr>
              <w:t>18</w:t>
            </w:r>
            <w:r w:rsidRPr="0062399C">
              <w:rPr>
                <w:rFonts w:ascii="Courier New" w:hAnsi="Courier New" w:cs="Courier New"/>
                <w:b/>
                <w:bCs/>
              </w:rPr>
              <w:t>){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y = x / 2;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while(y &lt; x){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  p = (x + 15.0) /2;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  sum = (sum + 3) + x + y * 3 + (int)p;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System.out.println(sum);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  y = y + 3;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x = x + 3;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8B6820" w:rsidRDefault="00006794" w:rsidP="00006794">
      <w:pPr>
        <w:rPr>
          <w:b/>
        </w:rPr>
      </w:pP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8856"/>
      </w:tblGrid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public class Q10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{  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public staticvoidmain(String args[])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0, y =0;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String sum = "0";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double p;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while (x &lt; 9){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y = x / 2;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while (y &lt; x){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    p = (x + 5.0) / 2;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(sum + 2) + x + "y * 2" + (int) p 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System.out.println(sum);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    y = y + 1;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x = x + 2;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17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if (x &gt; 5){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"2";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}else{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+= "3";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22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23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24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862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1081"/>
        <w:gridCol w:w="6934"/>
      </w:tblGrid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public class Q11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String test = "";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15" w:type="dxa"/>
            <w:gridSpan w:val="2"/>
          </w:tcPr>
          <w:p w:rsidR="00006794" w:rsidRPr="00620B36" w:rsidRDefault="00193E8E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i</w:t>
            </w:r>
            <w:r w:rsidR="00006794" w:rsidRPr="00620B36">
              <w:rPr>
                <w:rFonts w:ascii="Courier New" w:hAnsi="Courier New" w:cs="Courier New"/>
                <w:b/>
                <w:bCs/>
              </w:rPr>
              <w:t>nt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006794" w:rsidRPr="00620B36">
              <w:rPr>
                <w:rFonts w:ascii="Courier New" w:hAnsi="Courier New" w:cs="Courier New"/>
                <w:b/>
                <w:bCs/>
              </w:rPr>
              <w:t>i = 1, j = 1, k = 14;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test = "--&gt;";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while (i&lt; 5){   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j = --k;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while (j &gt; 9 ){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  test = i + (j-2) + "--&gt;" + test;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15" w:type="dxa"/>
            <w:gridSpan w:val="2"/>
          </w:tcPr>
          <w:p w:rsidR="00006794" w:rsidRPr="00620B36" w:rsidRDefault="00193E8E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bookmarkStart w:id="7" w:name="_GoBack"/>
            <w:bookmarkEnd w:id="7"/>
            <w:r w:rsidR="00006794" w:rsidRPr="00620B36">
              <w:rPr>
                <w:rFonts w:ascii="Courier New" w:hAnsi="Courier New" w:cs="Courier New"/>
                <w:b/>
                <w:bCs/>
              </w:rPr>
              <w:t>System.out.println(test);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  j--;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>i++;</w:t>
            </w:r>
          </w:p>
        </w:tc>
      </w:tr>
      <w:tr w:rsidR="00006794" w:rsidRPr="00620B36" w:rsidTr="00006794">
        <w:trPr>
          <w:gridAfter w:val="1"/>
          <w:wAfter w:w="6934" w:type="dxa"/>
        </w:trPr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081" w:type="dxa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6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340"/>
      </w:tblGrid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public class Q12</w:t>
            </w:r>
            <w:r w:rsidRPr="006D564F">
              <w:rPr>
                <w:rFonts w:ascii="Courier New" w:hAnsi="Courier New" w:cs="Courier New"/>
                <w:b/>
                <w:bCs/>
              </w:rPr>
              <w:t>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p = 5;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q = 6;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r = 9;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sum = 0;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if(p &lt; 12){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 + 2);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 + p);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if(q &gt; 20){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 + 19);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 if(q &lt;=6){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System.out.println(q + 3);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System.out.println(p+q+r);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 (r &gt; 15){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lastRenderedPageBreak/>
              <w:t>23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 if (r == 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System.out.println(p+q);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if(sum != 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System.out.println(3);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System.out.println(sum + 32);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if(p &gt; 0 &amp;&amp; r &lt;10){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 + 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System.out.println(p-r);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9564" w:type="dxa"/>
        <w:tblLook w:val="01E0" w:firstRow="1" w:lastRow="1" w:firstColumn="1" w:lastColumn="1" w:noHBand="0" w:noVBand="0"/>
      </w:tblPr>
      <w:tblGrid>
        <w:gridCol w:w="613"/>
        <w:gridCol w:w="8951"/>
      </w:tblGrid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public class Quiz13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{  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public static void main(String args[])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{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int x = 0, p =0, sum = 0;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p = 1;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x = 2;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double q;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0;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while (p &lt; 10){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q =  x + p-(sum+5/3)/3.0%2 ;  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sum = sum + (x++) + (int)q;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if (x &gt; 5)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4/2;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else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3%1;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}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sum + p;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bookmarkStart w:id="8" w:name="OLE_LINK13"/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  <w:bookmarkEnd w:id="8"/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}</w:t>
            </w:r>
          </w:p>
        </w:tc>
      </w:tr>
      <w:tr w:rsidR="00006794" w:rsidRPr="002462C5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}</w:t>
            </w:r>
          </w:p>
        </w:tc>
      </w:tr>
    </w:tbl>
    <w:p w:rsidR="00006794" w:rsidRDefault="00006794" w:rsidP="00006794">
      <w:pPr>
        <w:rPr>
          <w:sz w:val="22"/>
          <w:szCs w:val="22"/>
        </w:rPr>
      </w:pPr>
    </w:p>
    <w:p w:rsidR="00006794" w:rsidRDefault="00006794"/>
    <w:p w:rsidR="00006794" w:rsidRDefault="00006794"/>
    <w:p w:rsidR="00006794" w:rsidRDefault="00006794"/>
    <w:p w:rsidR="00006794" w:rsidRDefault="00006794" w:rsidP="00006794">
      <w:pPr>
        <w:pStyle w:val="Heading4"/>
        <w:jc w:val="left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75"/>
      </w:tblGrid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Q14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i =0, sum = 0;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20){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+ 1;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2;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3;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rPr>
          <w:sz w:val="20"/>
          <w:szCs w:val="20"/>
        </w:rPr>
      </w:pPr>
    </w:p>
    <w:p w:rsidR="00006794" w:rsidRDefault="00006794" w:rsidP="0000679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Q15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8856"/>
      </w:tblGrid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Q16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&gt; 3 - 1;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77987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</w:t>
            </w:r>
            <w:r w:rsidR="0000679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((var1 &amp;&amp; result3) &amp;&amp; (var5 || var6)) &amp;&amp;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  <w:r>
        <w:rPr>
          <w:sz w:val="20"/>
          <w:szCs w:val="20"/>
        </w:rPr>
        <w:t>Show the values of the result variables in the above program:</w:t>
      </w:r>
    </w:p>
    <w:p w:rsidR="00006794" w:rsidRDefault="00006794" w:rsidP="0000679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Q17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i =0, 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20){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Q18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rPr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8856"/>
      </w:tblGrid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Q19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&lt; 3 - 1;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(var5 || var6)) &amp;&amp;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  <w:r>
        <w:rPr>
          <w:sz w:val="20"/>
          <w:szCs w:val="20"/>
        </w:rPr>
        <w:t>Show the values of the result variables in the above program:</w:t>
      </w:r>
    </w:p>
    <w:p w:rsidR="00006794" w:rsidRDefault="00006794" w:rsidP="0000679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true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7788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public class Q20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sum = x - y * 2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}else{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sum = x - y * 2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943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public class Q21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sum = x - y * 3 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}else{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sum = x - y * 3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3F0291">
      <w:pPr>
        <w:rPr>
          <w:b/>
          <w:bCs/>
          <w:sz w:val="20"/>
          <w:szCs w:val="20"/>
        </w:rPr>
      </w:pPr>
    </w:p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  <w:r w:rsidR="003F029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  <w:r w:rsidR="003F029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rPr>
          <w:b/>
          <w:bCs/>
          <w:sz w:val="20"/>
          <w:szCs w:val="20"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328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Q24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Q25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+"32");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Q26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Q27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Q28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+"11");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29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Default="00006794" w:rsidP="00006794">
      <w:pPr>
        <w:pStyle w:val="Header"/>
        <w:tabs>
          <w:tab w:val="left" w:pos="720"/>
        </w:tabs>
        <w:rPr>
          <w:b/>
          <w:bCs/>
          <w:sz w:val="20"/>
          <w:szCs w:val="20"/>
        </w:rPr>
      </w:pPr>
    </w:p>
    <w:p w:rsidR="003F0291" w:rsidRDefault="003F0291" w:rsidP="00006794">
      <w:pPr>
        <w:pStyle w:val="Header"/>
        <w:tabs>
          <w:tab w:val="left" w:pos="720"/>
        </w:tabs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Q30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0,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5){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Quiz31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2, j = 0, k = 17;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7){  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Q32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Q33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</w:t>
            </w:r>
            <w:r w:rsidR="006457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class Q34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System.out.println(sum);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Q35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+"32");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Q36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Q37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(!true || true) &amp;&amp;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 &amp;&amp; !false;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var4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 || var5;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p w:rsidR="00006794" w:rsidRDefault="00006794" w:rsidP="00006794">
      <w:pPr>
        <w:pStyle w:val="Header"/>
        <w:rPr>
          <w:sz w:val="20"/>
          <w:szCs w:val="20"/>
        </w:rPr>
      </w:pPr>
      <w:r>
        <w:rPr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Q38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Q39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+"11");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Q40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FC74C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r w:rsidR="00006794">
              <w:rPr>
                <w:rFonts w:ascii="Courier New" w:hAnsi="Courier New" w:cs="Courier New"/>
                <w:b/>
                <w:bCs/>
                <w:sz w:val="20"/>
                <w:szCs w:val="20"/>
              </w:rPr>
              <w:t>nt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00679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5,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Q41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(!false || false)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 &amp;&amp; !true;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result3 = (var1 &amp;&amp; result1) || result2 || var5;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p w:rsidR="00006794" w:rsidRDefault="00006794" w:rsidP="00006794">
      <w:pPr>
        <w:pStyle w:val="Header"/>
        <w:rPr>
          <w:sz w:val="20"/>
          <w:szCs w:val="20"/>
        </w:rPr>
      </w:pPr>
      <w:r>
        <w:rPr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Q42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0,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5){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12){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"&lt;--cat";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Q43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2, j = 0, k = 17;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7){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14){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"--&gt;dog";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     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Q44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Q45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/>
    <w:sectPr w:rsidR="00006794" w:rsidSect="000067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87" w:rsidRDefault="00677987" w:rsidP="001B50B5">
      <w:r>
        <w:separator/>
      </w:r>
    </w:p>
  </w:endnote>
  <w:endnote w:type="continuationSeparator" w:id="0">
    <w:p w:rsidR="00677987" w:rsidRDefault="00677987" w:rsidP="001B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87" w:rsidRDefault="00677987" w:rsidP="000067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7987" w:rsidRDefault="00677987" w:rsidP="000067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87" w:rsidRDefault="00193E8E" w:rsidP="00006794">
    <w:pPr>
      <w:pStyle w:val="Footer"/>
      <w:ind w:right="360"/>
      <w:jc w:val="center"/>
    </w:pPr>
    <w:r>
      <w:fldChar w:fldCharType="begin"/>
    </w:r>
    <w:r>
      <w:instrText xml:space="preserve"> FILENAME </w:instrText>
    </w:r>
    <w:r>
      <w:fldChar w:fldCharType="separate"/>
    </w:r>
    <w:r w:rsidR="00677987">
      <w:rPr>
        <w:noProof/>
      </w:rPr>
      <w:t>CSE110 Lab4v21.doc</w:t>
    </w:r>
    <w:r>
      <w:rPr>
        <w:noProof/>
      </w:rPr>
      <w:fldChar w:fldCharType="end"/>
    </w:r>
    <w:r w:rsidR="00677987">
      <w:t xml:space="preserve"> - Page </w:t>
    </w:r>
    <w:r w:rsidR="00677987">
      <w:fldChar w:fldCharType="begin"/>
    </w:r>
    <w:r w:rsidR="00677987">
      <w:instrText xml:space="preserve"> PAGE </w:instrText>
    </w:r>
    <w:r w:rsidR="00677987">
      <w:fldChar w:fldCharType="separate"/>
    </w:r>
    <w:r>
      <w:rPr>
        <w:noProof/>
      </w:rPr>
      <w:t>5</w:t>
    </w:r>
    <w:r w:rsidR="00677987">
      <w:fldChar w:fldCharType="end"/>
    </w:r>
    <w:r w:rsidR="00677987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677987" w:rsidRPr="004767FC" w:rsidRDefault="00677987" w:rsidP="000067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87" w:rsidRDefault="006779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87" w:rsidRDefault="00677987" w:rsidP="001B50B5">
      <w:r>
        <w:separator/>
      </w:r>
    </w:p>
  </w:footnote>
  <w:footnote w:type="continuationSeparator" w:id="0">
    <w:p w:rsidR="00677987" w:rsidRDefault="00677987" w:rsidP="001B5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87" w:rsidRDefault="006779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87" w:rsidRDefault="006779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87" w:rsidRDefault="00677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6794"/>
    <w:rsid w:val="00006794"/>
    <w:rsid w:val="00193E8E"/>
    <w:rsid w:val="001B50B5"/>
    <w:rsid w:val="00392335"/>
    <w:rsid w:val="003F0291"/>
    <w:rsid w:val="004B00FB"/>
    <w:rsid w:val="006457D8"/>
    <w:rsid w:val="00677987"/>
    <w:rsid w:val="007C4A82"/>
    <w:rsid w:val="00845FCB"/>
    <w:rsid w:val="00962027"/>
    <w:rsid w:val="00C83D81"/>
    <w:rsid w:val="00CD24D2"/>
    <w:rsid w:val="00F43B12"/>
    <w:rsid w:val="00FC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6794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06794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006794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067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006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67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6794"/>
  </w:style>
  <w:style w:type="paragraph" w:styleId="Header">
    <w:name w:val="header"/>
    <w:basedOn w:val="Normal"/>
    <w:link w:val="HeaderChar"/>
    <w:rsid w:val="00006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7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9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6794"/>
    <w:pPr>
      <w:jc w:val="center"/>
    </w:pPr>
    <w:rPr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0679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21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Ashis Kumar Chanda</cp:lastModifiedBy>
  <cp:revision>7</cp:revision>
  <dcterms:created xsi:type="dcterms:W3CDTF">2014-03-05T22:24:00Z</dcterms:created>
  <dcterms:modified xsi:type="dcterms:W3CDTF">2015-06-18T08:18:00Z</dcterms:modified>
</cp:coreProperties>
</file>